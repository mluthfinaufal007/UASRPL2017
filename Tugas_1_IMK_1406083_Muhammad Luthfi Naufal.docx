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42A" w:rsidRDefault="003A342A" w:rsidP="003A342A">
      <w:pPr>
        <w:spacing w:after="0" w:line="360" w:lineRule="auto"/>
        <w:jc w:val="both"/>
        <w:rPr>
          <w:ins w:id="0" w:author="luthfinaufal07@gmail.com" w:date="2017-03-02T10:10:00Z"/>
          <w:sz w:val="24"/>
          <w:szCs w:val="24"/>
        </w:rPr>
        <w:pPrChange w:id="1" w:author="luthfinaufal07@gmail.com" w:date="2017-03-02T10:10:00Z">
          <w:pPr>
            <w:jc w:val="center"/>
          </w:pPr>
        </w:pPrChange>
      </w:pPr>
      <w:ins w:id="2" w:author="luthfinaufal07@gmail.com" w:date="2017-03-02T10:10:00Z">
        <w:r w:rsidRPr="003A342A">
          <w:rPr>
            <w:sz w:val="24"/>
            <w:szCs w:val="24"/>
            <w:rPrChange w:id="3" w:author="luthfinaufal07@gmail.com" w:date="2017-03-02T10:10:00Z">
              <w:rPr>
                <w:b/>
                <w:sz w:val="24"/>
                <w:szCs w:val="24"/>
              </w:rPr>
            </w:rPrChange>
          </w:rPr>
          <w:t>Nama</w:t>
        </w:r>
        <w:r>
          <w:rPr>
            <w:sz w:val="24"/>
            <w:szCs w:val="24"/>
          </w:rPr>
          <w:tab/>
          <w:t>: Muhammad Luthfi Naufal</w:t>
        </w:r>
      </w:ins>
    </w:p>
    <w:p w:rsidR="003A342A" w:rsidRPr="003A342A" w:rsidRDefault="003A342A" w:rsidP="003A342A">
      <w:pPr>
        <w:spacing w:after="0" w:line="360" w:lineRule="auto"/>
        <w:jc w:val="both"/>
        <w:rPr>
          <w:ins w:id="4" w:author="luthfinaufal07@gmail.com" w:date="2017-03-02T10:10:00Z"/>
          <w:sz w:val="24"/>
          <w:szCs w:val="24"/>
          <w:rPrChange w:id="5" w:author="luthfinaufal07@gmail.com" w:date="2017-03-02T10:10:00Z">
            <w:rPr>
              <w:ins w:id="6" w:author="luthfinaufal07@gmail.com" w:date="2017-03-02T10:10:00Z"/>
              <w:b/>
              <w:sz w:val="24"/>
              <w:szCs w:val="24"/>
            </w:rPr>
          </w:rPrChange>
        </w:rPr>
        <w:pPrChange w:id="7" w:author="luthfinaufal07@gmail.com" w:date="2017-03-02T10:10:00Z">
          <w:pPr>
            <w:jc w:val="center"/>
          </w:pPr>
        </w:pPrChange>
      </w:pPr>
      <w:ins w:id="8" w:author="luthfinaufal07@gmail.com" w:date="2017-03-02T10:11:00Z">
        <w:r>
          <w:rPr>
            <w:sz w:val="24"/>
            <w:szCs w:val="24"/>
          </w:rPr>
          <w:t>NPM</w:t>
        </w:r>
        <w:r>
          <w:rPr>
            <w:sz w:val="24"/>
            <w:szCs w:val="24"/>
          </w:rPr>
          <w:tab/>
          <w:t>: 1406083</w:t>
        </w:r>
      </w:ins>
      <w:bookmarkStart w:id="9" w:name="_GoBack"/>
      <w:bookmarkEnd w:id="9"/>
    </w:p>
    <w:p w:rsidR="003A342A" w:rsidRPr="003A342A" w:rsidRDefault="003A342A" w:rsidP="003A342A">
      <w:pPr>
        <w:spacing w:after="0" w:line="360" w:lineRule="auto"/>
        <w:jc w:val="both"/>
        <w:rPr>
          <w:ins w:id="10" w:author="luthfinaufal07@gmail.com" w:date="2017-03-02T10:10:00Z"/>
          <w:b/>
          <w:sz w:val="24"/>
          <w:szCs w:val="24"/>
          <w:rPrChange w:id="11" w:author="luthfinaufal07@gmail.com" w:date="2017-03-02T10:10:00Z">
            <w:rPr>
              <w:ins w:id="12" w:author="luthfinaufal07@gmail.com" w:date="2017-03-02T10:10:00Z"/>
              <w:b/>
              <w:sz w:val="24"/>
              <w:szCs w:val="24"/>
            </w:rPr>
          </w:rPrChange>
        </w:rPr>
        <w:pPrChange w:id="13" w:author="luthfinaufal07@gmail.com" w:date="2017-03-02T10:10:00Z">
          <w:pPr>
            <w:jc w:val="center"/>
          </w:pPr>
        </w:pPrChange>
      </w:pPr>
    </w:p>
    <w:p w:rsidR="007D722E" w:rsidRPr="003A342A" w:rsidRDefault="00161406" w:rsidP="00CD4421">
      <w:pPr>
        <w:spacing w:after="0" w:line="360" w:lineRule="auto"/>
        <w:jc w:val="center"/>
        <w:rPr>
          <w:b/>
          <w:sz w:val="24"/>
          <w:szCs w:val="24"/>
          <w:rPrChange w:id="14" w:author="luthfinaufal07@gmail.com" w:date="2017-03-02T10:10:00Z">
            <w:rPr>
              <w:b/>
              <w:sz w:val="24"/>
              <w:szCs w:val="24"/>
            </w:rPr>
          </w:rPrChange>
        </w:rPr>
        <w:pPrChange w:id="15" w:author="luthfinaufal07@gmail.com" w:date="2017-03-02T09:15:00Z">
          <w:pPr>
            <w:jc w:val="center"/>
          </w:pPr>
        </w:pPrChange>
      </w:pPr>
      <w:r w:rsidRPr="003A342A">
        <w:rPr>
          <w:b/>
          <w:sz w:val="24"/>
          <w:szCs w:val="24"/>
          <w:rPrChange w:id="16" w:author="luthfinaufal07@gmail.com" w:date="2017-03-02T10:10:00Z">
            <w:rPr>
              <w:b/>
              <w:sz w:val="24"/>
              <w:szCs w:val="24"/>
            </w:rPr>
          </w:rPrChange>
        </w:rPr>
        <w:t>HUMAN COMPUTER INTERACTION</w:t>
      </w:r>
    </w:p>
    <w:p w:rsidR="00161406" w:rsidRPr="003A342A" w:rsidRDefault="003A342A" w:rsidP="003A342A">
      <w:pPr>
        <w:spacing w:after="0" w:line="360" w:lineRule="auto"/>
        <w:jc w:val="both"/>
        <w:rPr>
          <w:sz w:val="24"/>
          <w:szCs w:val="24"/>
          <w:rPrChange w:id="17" w:author="luthfinaufal07@gmail.com" w:date="2017-03-02T10:10:00Z">
            <w:rPr/>
          </w:rPrChange>
        </w:rPr>
        <w:pPrChange w:id="18" w:author="luthfinaufal07@gmail.com" w:date="2017-03-02T10:09:00Z">
          <w:pPr>
            <w:jc w:val="center"/>
          </w:pPr>
        </w:pPrChange>
      </w:pPr>
      <w:ins w:id="19" w:author="luthfinaufal07@gmail.com" w:date="2017-03-02T10:09:00Z">
        <w:r w:rsidRPr="003A342A">
          <w:rPr>
            <w:sz w:val="24"/>
            <w:szCs w:val="24"/>
            <w:rPrChange w:id="20" w:author="luthfinaufal07@gmail.com" w:date="2017-03-02T10:10:00Z">
              <w:rPr/>
            </w:rPrChange>
          </w:rPr>
          <w:t>Berikut ulasan tentang lampu belajar.</w:t>
        </w:r>
      </w:ins>
    </w:p>
    <w:p w:rsidR="00161406" w:rsidRPr="003A342A" w:rsidRDefault="00161406" w:rsidP="00CD4421">
      <w:pPr>
        <w:spacing w:after="0" w:line="360" w:lineRule="auto"/>
        <w:jc w:val="center"/>
        <w:rPr>
          <w:sz w:val="24"/>
          <w:szCs w:val="24"/>
          <w:rPrChange w:id="21" w:author="luthfinaufal07@gmail.com" w:date="2017-03-02T10:10:00Z">
            <w:rPr/>
          </w:rPrChange>
        </w:rPr>
        <w:pPrChange w:id="22" w:author="luthfinaufal07@gmail.com" w:date="2017-03-02T09:15:00Z">
          <w:pPr>
            <w:jc w:val="center"/>
          </w:pPr>
        </w:pPrChange>
      </w:pPr>
      <w:r w:rsidRPr="003A342A">
        <w:rPr>
          <w:noProof/>
          <w:sz w:val="24"/>
          <w:szCs w:val="24"/>
          <w:lang w:eastAsia="id-ID"/>
          <w:rPrChange w:id="23" w:author="luthfinaufal07@gmail.com" w:date="2017-03-02T10:10:00Z">
            <w:rPr>
              <w:noProof/>
              <w:lang w:eastAsia="id-ID"/>
            </w:rPr>
          </w:rPrChange>
        </w:rPr>
        <w:drawing>
          <wp:inline distT="0" distB="0" distL="0" distR="0">
            <wp:extent cx="3713999" cy="27857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302_0853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170" cy="27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06" w:rsidRPr="003A342A" w:rsidRDefault="00161406" w:rsidP="00CD4421">
      <w:pPr>
        <w:spacing w:after="0" w:line="360" w:lineRule="auto"/>
        <w:jc w:val="both"/>
        <w:rPr>
          <w:ins w:id="24" w:author="luthfinaufal07@gmail.com" w:date="2017-03-02T09:14:00Z"/>
          <w:sz w:val="24"/>
          <w:szCs w:val="24"/>
          <w:rPrChange w:id="25" w:author="luthfinaufal07@gmail.com" w:date="2017-03-02T10:10:00Z">
            <w:rPr>
              <w:ins w:id="26" w:author="luthfinaufal07@gmail.com" w:date="2017-03-02T09:14:00Z"/>
            </w:rPr>
          </w:rPrChange>
        </w:rPr>
        <w:pPrChange w:id="27" w:author="luthfinaufal07@gmail.com" w:date="2017-03-02T09:15:00Z">
          <w:pPr>
            <w:jc w:val="both"/>
          </w:pPr>
        </w:pPrChange>
      </w:pPr>
    </w:p>
    <w:p w:rsidR="00CD4421" w:rsidRPr="003A342A" w:rsidRDefault="00FD1FA6" w:rsidP="00CD4421">
      <w:pPr>
        <w:spacing w:after="0" w:line="360" w:lineRule="auto"/>
        <w:jc w:val="both"/>
        <w:rPr>
          <w:ins w:id="28" w:author="luthfinaufal07@gmail.com" w:date="2017-03-02T09:16:00Z"/>
          <w:sz w:val="24"/>
          <w:szCs w:val="24"/>
          <w:rPrChange w:id="29" w:author="luthfinaufal07@gmail.com" w:date="2017-03-02T10:10:00Z">
            <w:rPr>
              <w:ins w:id="30" w:author="luthfinaufal07@gmail.com" w:date="2017-03-02T09:16:00Z"/>
            </w:rPr>
          </w:rPrChange>
        </w:rPr>
        <w:pPrChange w:id="31" w:author="luthfinaufal07@gmail.com" w:date="2017-03-02T09:16:00Z">
          <w:pPr>
            <w:jc w:val="both"/>
          </w:pPr>
        </w:pPrChange>
      </w:pPr>
      <w:ins w:id="32" w:author="luthfinaufal07@gmail.com" w:date="2017-03-02T09:14:00Z">
        <w:r w:rsidRPr="003A342A">
          <w:rPr>
            <w:sz w:val="24"/>
            <w:szCs w:val="24"/>
            <w:rPrChange w:id="33" w:author="luthfinaufal07@gmail.com" w:date="2017-03-02T10:10:00Z">
              <w:rPr/>
            </w:rPrChange>
          </w:rPr>
          <w:t>Usability</w:t>
        </w:r>
      </w:ins>
    </w:p>
    <w:p w:rsidR="00CD4421" w:rsidRPr="003A342A" w:rsidRDefault="00CD4421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34" w:author="luthfinaufal07@gmail.com" w:date="2017-03-02T09:21:00Z"/>
          <w:sz w:val="24"/>
          <w:szCs w:val="24"/>
          <w:rPrChange w:id="35" w:author="luthfinaufal07@gmail.com" w:date="2017-03-02T10:10:00Z">
            <w:rPr>
              <w:ins w:id="36" w:author="luthfinaufal07@gmail.com" w:date="2017-03-02T09:21:00Z"/>
            </w:rPr>
          </w:rPrChange>
        </w:rPr>
        <w:pPrChange w:id="37" w:author="luthfinaufal07@gmail.com" w:date="2017-03-02T09:18:00Z">
          <w:pPr>
            <w:jc w:val="both"/>
          </w:pPr>
        </w:pPrChange>
      </w:pPr>
      <w:ins w:id="38" w:author="luthfinaufal07@gmail.com" w:date="2017-03-02T09:18:00Z">
        <w:r w:rsidRPr="003A342A">
          <w:rPr>
            <w:sz w:val="24"/>
            <w:szCs w:val="24"/>
            <w:rPrChange w:id="39" w:author="luthfinaufal07@gmail.com" w:date="2017-03-02T10:10:00Z">
              <w:rPr/>
            </w:rPrChange>
          </w:rPr>
          <w:t>Effective to use</w:t>
        </w:r>
        <w:r w:rsidRPr="003A342A">
          <w:rPr>
            <w:sz w:val="24"/>
            <w:szCs w:val="24"/>
            <w:rPrChange w:id="40" w:author="luthfinaufal07@gmail.com" w:date="2017-03-02T10:10:00Z">
              <w:rPr/>
            </w:rPrChange>
          </w:rPr>
          <w:tab/>
        </w:r>
      </w:ins>
      <w:ins w:id="41" w:author="luthfinaufal07@gmail.com" w:date="2017-03-02T09:21:00Z">
        <w:r w:rsidRPr="003A342A">
          <w:rPr>
            <w:sz w:val="24"/>
            <w:szCs w:val="24"/>
            <w:rPrChange w:id="42" w:author="luthfinaufal07@gmail.com" w:date="2017-03-02T10:10:00Z">
              <w:rPr/>
            </w:rPrChange>
          </w:rPr>
          <w:tab/>
        </w:r>
      </w:ins>
      <w:ins w:id="43" w:author="luthfinaufal07@gmail.com" w:date="2017-03-02T09:18:00Z">
        <w:r w:rsidRPr="003A342A">
          <w:rPr>
            <w:sz w:val="24"/>
            <w:szCs w:val="24"/>
            <w:rPrChange w:id="44" w:author="luthfinaufal07@gmail.com" w:date="2017-03-02T10:10:00Z">
              <w:rPr/>
            </w:rPrChange>
          </w:rPr>
          <w:t xml:space="preserve">: karena </w:t>
        </w:r>
      </w:ins>
      <w:ins w:id="45" w:author="luthfinaufal07@gmail.com" w:date="2017-03-02T09:32:00Z">
        <w:r w:rsidR="0025687E" w:rsidRPr="003A342A">
          <w:rPr>
            <w:sz w:val="24"/>
            <w:szCs w:val="24"/>
            <w:rPrChange w:id="46" w:author="luthfinaufal07@gmail.com" w:date="2017-03-02T10:10:00Z">
              <w:rPr/>
            </w:rPrChange>
          </w:rPr>
          <w:t xml:space="preserve">dapat mengatasi </w:t>
        </w:r>
      </w:ins>
      <w:ins w:id="47" w:author="luthfinaufal07@gmail.com" w:date="2017-03-02T09:34:00Z">
        <w:r w:rsidR="0025687E" w:rsidRPr="003A342A">
          <w:rPr>
            <w:sz w:val="24"/>
            <w:szCs w:val="24"/>
            <w:rPrChange w:id="48" w:author="luthfinaufal07@gmail.com" w:date="2017-03-02T10:10:00Z">
              <w:rPr/>
            </w:rPrChange>
          </w:rPr>
          <w:t>kekurangan cahaya di ruangan</w:t>
        </w:r>
      </w:ins>
      <w:ins w:id="49" w:author="luthfinaufal07@gmail.com" w:date="2017-03-02T10:09:00Z">
        <w:r w:rsidR="003A342A" w:rsidRPr="003A342A">
          <w:rPr>
            <w:sz w:val="24"/>
            <w:szCs w:val="24"/>
            <w:rPrChange w:id="50" w:author="luthfinaufal07@gmail.com" w:date="2017-03-02T10:10:00Z">
              <w:rPr/>
            </w:rPrChange>
          </w:rPr>
          <w:t>.</w:t>
        </w:r>
      </w:ins>
    </w:p>
    <w:p w:rsidR="00CD4421" w:rsidRPr="003A342A" w:rsidRDefault="00CD4421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51" w:author="luthfinaufal07@gmail.com" w:date="2017-03-02T09:23:00Z"/>
          <w:sz w:val="24"/>
          <w:szCs w:val="24"/>
          <w:rPrChange w:id="52" w:author="luthfinaufal07@gmail.com" w:date="2017-03-02T10:10:00Z">
            <w:rPr>
              <w:ins w:id="53" w:author="luthfinaufal07@gmail.com" w:date="2017-03-02T09:23:00Z"/>
            </w:rPr>
          </w:rPrChange>
        </w:rPr>
        <w:pPrChange w:id="54" w:author="luthfinaufal07@gmail.com" w:date="2017-03-02T09:18:00Z">
          <w:pPr>
            <w:jc w:val="both"/>
          </w:pPr>
        </w:pPrChange>
      </w:pPr>
      <w:ins w:id="55" w:author="luthfinaufal07@gmail.com" w:date="2017-03-02T09:21:00Z">
        <w:r w:rsidRPr="003A342A">
          <w:rPr>
            <w:sz w:val="24"/>
            <w:szCs w:val="24"/>
            <w:rPrChange w:id="56" w:author="luthfinaufal07@gmail.com" w:date="2017-03-02T10:10:00Z">
              <w:rPr/>
            </w:rPrChange>
          </w:rPr>
          <w:t>Efficients to use</w:t>
        </w:r>
        <w:r w:rsidRPr="003A342A">
          <w:rPr>
            <w:sz w:val="24"/>
            <w:szCs w:val="24"/>
            <w:rPrChange w:id="57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58" w:author="luthfinaufal07@gmail.com" w:date="2017-03-02T10:10:00Z">
              <w:rPr/>
            </w:rPrChange>
          </w:rPr>
          <w:tab/>
          <w:t>:</w:t>
        </w:r>
      </w:ins>
      <w:ins w:id="59" w:author="luthfinaufal07@gmail.com" w:date="2017-03-02T09:22:00Z">
        <w:r w:rsidR="00FD1FA6" w:rsidRPr="003A342A">
          <w:rPr>
            <w:sz w:val="24"/>
            <w:szCs w:val="24"/>
            <w:rPrChange w:id="60" w:author="luthfinaufal07@gmail.com" w:date="2017-03-02T10:10:00Z">
              <w:rPr/>
            </w:rPrChange>
          </w:rPr>
          <w:t xml:space="preserve"> karena</w:t>
        </w:r>
      </w:ins>
      <w:ins w:id="61" w:author="luthfinaufal07@gmail.com" w:date="2017-03-02T09:21:00Z">
        <w:r w:rsidRPr="003A342A">
          <w:rPr>
            <w:sz w:val="24"/>
            <w:szCs w:val="24"/>
            <w:rPrChange w:id="62" w:author="luthfinaufal07@gmail.com" w:date="2017-03-02T10:10:00Z">
              <w:rPr/>
            </w:rPrChange>
          </w:rPr>
          <w:t xml:space="preserve"> </w:t>
        </w:r>
      </w:ins>
      <w:ins w:id="63" w:author="luthfinaufal07@gmail.com" w:date="2017-03-02T09:23:00Z">
        <w:r w:rsidR="00FD1FA6" w:rsidRPr="003A342A">
          <w:rPr>
            <w:sz w:val="24"/>
            <w:szCs w:val="24"/>
            <w:rPrChange w:id="64" w:author="luthfinaufal07@gmail.com" w:date="2017-03-02T10:10:00Z">
              <w:rPr/>
            </w:rPrChange>
          </w:rPr>
          <w:t>ukurannya yang tidak terlalu besar bisa disimpan dimana saja</w:t>
        </w:r>
      </w:ins>
      <w:ins w:id="65" w:author="luthfinaufal07@gmail.com" w:date="2017-03-02T10:09:00Z">
        <w:r w:rsidR="003A342A" w:rsidRPr="003A342A">
          <w:rPr>
            <w:sz w:val="24"/>
            <w:szCs w:val="24"/>
            <w:rPrChange w:id="66" w:author="luthfinaufal07@gmail.com" w:date="2017-03-02T10:10:00Z">
              <w:rPr/>
            </w:rPrChange>
          </w:rPr>
          <w:t>.</w:t>
        </w:r>
      </w:ins>
    </w:p>
    <w:p w:rsidR="00FD1FA6" w:rsidRPr="003A342A" w:rsidRDefault="00FD1FA6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67" w:author="luthfinaufal07@gmail.com" w:date="2017-03-02T09:23:00Z"/>
          <w:sz w:val="24"/>
          <w:szCs w:val="24"/>
          <w:rPrChange w:id="68" w:author="luthfinaufal07@gmail.com" w:date="2017-03-02T10:10:00Z">
            <w:rPr>
              <w:ins w:id="69" w:author="luthfinaufal07@gmail.com" w:date="2017-03-02T09:23:00Z"/>
            </w:rPr>
          </w:rPrChange>
        </w:rPr>
        <w:pPrChange w:id="70" w:author="luthfinaufal07@gmail.com" w:date="2017-03-02T09:18:00Z">
          <w:pPr>
            <w:jc w:val="both"/>
          </w:pPr>
        </w:pPrChange>
      </w:pPr>
      <w:ins w:id="71" w:author="luthfinaufal07@gmail.com" w:date="2017-03-02T09:23:00Z">
        <w:r w:rsidRPr="003A342A">
          <w:rPr>
            <w:sz w:val="24"/>
            <w:szCs w:val="24"/>
            <w:rPrChange w:id="72" w:author="luthfinaufal07@gmail.com" w:date="2017-03-02T10:10:00Z">
              <w:rPr/>
            </w:rPrChange>
          </w:rPr>
          <w:t>Safe to use</w:t>
        </w:r>
        <w:r w:rsidRPr="003A342A">
          <w:rPr>
            <w:sz w:val="24"/>
            <w:szCs w:val="24"/>
            <w:rPrChange w:id="73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74" w:author="luthfinaufal07@gmail.com" w:date="2017-03-02T10:10:00Z">
              <w:rPr/>
            </w:rPrChange>
          </w:rPr>
          <w:tab/>
          <w:t>: karena alasnya berbahan karet sehingga pengguna tidak akan kesetrum</w:t>
        </w:r>
      </w:ins>
      <w:ins w:id="75" w:author="luthfinaufal07@gmail.com" w:date="2017-03-02T10:09:00Z">
        <w:r w:rsidR="003A342A" w:rsidRPr="003A342A">
          <w:rPr>
            <w:sz w:val="24"/>
            <w:szCs w:val="24"/>
            <w:rPrChange w:id="76" w:author="luthfinaufal07@gmail.com" w:date="2017-03-02T10:10:00Z">
              <w:rPr/>
            </w:rPrChange>
          </w:rPr>
          <w:t>.</w:t>
        </w:r>
      </w:ins>
    </w:p>
    <w:p w:rsidR="00FD1FA6" w:rsidRPr="003A342A" w:rsidRDefault="00FD1FA6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77" w:author="luthfinaufal07@gmail.com" w:date="2017-03-02T09:26:00Z"/>
          <w:sz w:val="24"/>
          <w:szCs w:val="24"/>
          <w:rPrChange w:id="78" w:author="luthfinaufal07@gmail.com" w:date="2017-03-02T10:10:00Z">
            <w:rPr>
              <w:ins w:id="79" w:author="luthfinaufal07@gmail.com" w:date="2017-03-02T09:26:00Z"/>
            </w:rPr>
          </w:rPrChange>
        </w:rPr>
        <w:pPrChange w:id="80" w:author="luthfinaufal07@gmail.com" w:date="2017-03-02T09:18:00Z">
          <w:pPr>
            <w:jc w:val="both"/>
          </w:pPr>
        </w:pPrChange>
      </w:pPr>
      <w:ins w:id="81" w:author="luthfinaufal07@gmail.com" w:date="2017-03-02T09:25:00Z">
        <w:r w:rsidRPr="003A342A">
          <w:rPr>
            <w:sz w:val="24"/>
            <w:szCs w:val="24"/>
            <w:rPrChange w:id="82" w:author="luthfinaufal07@gmail.com" w:date="2017-03-02T10:10:00Z">
              <w:rPr/>
            </w:rPrChange>
          </w:rPr>
          <w:t>How good utility</w:t>
        </w:r>
        <w:r w:rsidRPr="003A342A">
          <w:rPr>
            <w:sz w:val="24"/>
            <w:szCs w:val="24"/>
            <w:rPrChange w:id="83" w:author="luthfinaufal07@gmail.com" w:date="2017-03-02T10:10:00Z">
              <w:rPr/>
            </w:rPrChange>
          </w:rPr>
          <w:tab/>
          <w:t>: bisa dipasangkan lampu</w:t>
        </w:r>
      </w:ins>
      <w:ins w:id="84" w:author="luthfinaufal07@gmail.com" w:date="2017-03-02T09:33:00Z">
        <w:r w:rsidR="0025687E" w:rsidRPr="003A342A">
          <w:rPr>
            <w:sz w:val="24"/>
            <w:szCs w:val="24"/>
            <w:rPrChange w:id="85" w:author="luthfinaufal07@gmail.com" w:date="2017-03-02T10:10:00Z">
              <w:rPr/>
            </w:rPrChange>
          </w:rPr>
          <w:t xml:space="preserve"> hemat energi</w:t>
        </w:r>
      </w:ins>
      <w:ins w:id="86" w:author="luthfinaufal07@gmail.com" w:date="2017-03-02T09:25:00Z">
        <w:r w:rsidRPr="003A342A">
          <w:rPr>
            <w:sz w:val="24"/>
            <w:szCs w:val="24"/>
            <w:rPrChange w:id="87" w:author="luthfinaufal07@gmail.com" w:date="2017-03-02T10:10:00Z">
              <w:rPr/>
            </w:rPrChange>
          </w:rPr>
          <w:t xml:space="preserve"> bertegangan hingga 15 watt</w:t>
        </w:r>
      </w:ins>
      <w:ins w:id="88" w:author="luthfinaufal07@gmail.com" w:date="2017-03-02T09:29:00Z">
        <w:r w:rsidR="0025687E" w:rsidRPr="003A342A">
          <w:rPr>
            <w:sz w:val="24"/>
            <w:szCs w:val="24"/>
            <w:rPrChange w:id="89" w:author="luthfinaufal07@gmail.com" w:date="2017-03-02T10:10:00Z">
              <w:rPr/>
            </w:rPrChange>
          </w:rPr>
          <w:t xml:space="preserve">, </w:t>
        </w:r>
        <w:r w:rsidRPr="003A342A">
          <w:rPr>
            <w:sz w:val="24"/>
            <w:szCs w:val="24"/>
            <w:rPrChange w:id="90" w:author="luthfinaufal07@gmail.com" w:date="2017-03-02T10:10:00Z">
              <w:rPr/>
            </w:rPrChange>
          </w:rPr>
          <w:t xml:space="preserve"> terbuat dari al</w:t>
        </w:r>
        <w:r w:rsidR="0025687E" w:rsidRPr="003A342A">
          <w:rPr>
            <w:sz w:val="24"/>
            <w:szCs w:val="24"/>
            <w:rPrChange w:id="91" w:author="luthfinaufal07@gmail.com" w:date="2017-03-02T10:10:00Z">
              <w:rPr/>
            </w:rPrChange>
          </w:rPr>
          <w:t>umunium yang kuat,</w:t>
        </w:r>
        <w:r w:rsidRPr="003A342A">
          <w:rPr>
            <w:sz w:val="24"/>
            <w:szCs w:val="24"/>
            <w:rPrChange w:id="92" w:author="luthfinaufal07@gmail.com" w:date="2017-03-02T10:10:00Z">
              <w:rPr/>
            </w:rPrChange>
          </w:rPr>
          <w:t xml:space="preserve"> memiliki tiang yang fleksibel serta tudung lampu yang meminimalisir menyebarnya cahaya</w:t>
        </w:r>
      </w:ins>
      <w:ins w:id="93" w:author="luthfinaufal07@gmail.com" w:date="2017-03-02T10:09:00Z">
        <w:r w:rsidR="003A342A" w:rsidRPr="003A342A">
          <w:rPr>
            <w:sz w:val="24"/>
            <w:szCs w:val="24"/>
            <w:rPrChange w:id="94" w:author="luthfinaufal07@gmail.com" w:date="2017-03-02T10:10:00Z">
              <w:rPr/>
            </w:rPrChange>
          </w:rPr>
          <w:t>.</w:t>
        </w:r>
      </w:ins>
    </w:p>
    <w:p w:rsidR="00FD1FA6" w:rsidRPr="003A342A" w:rsidRDefault="00FD1FA6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95" w:author="luthfinaufal07@gmail.com" w:date="2017-03-02T09:26:00Z"/>
          <w:sz w:val="24"/>
          <w:szCs w:val="24"/>
          <w:rPrChange w:id="96" w:author="luthfinaufal07@gmail.com" w:date="2017-03-02T10:10:00Z">
            <w:rPr>
              <w:ins w:id="97" w:author="luthfinaufal07@gmail.com" w:date="2017-03-02T09:26:00Z"/>
            </w:rPr>
          </w:rPrChange>
        </w:rPr>
        <w:pPrChange w:id="98" w:author="luthfinaufal07@gmail.com" w:date="2017-03-02T09:18:00Z">
          <w:pPr>
            <w:jc w:val="both"/>
          </w:pPr>
        </w:pPrChange>
      </w:pPr>
      <w:ins w:id="99" w:author="luthfinaufal07@gmail.com" w:date="2017-03-02T09:26:00Z">
        <w:r w:rsidRPr="003A342A">
          <w:rPr>
            <w:sz w:val="24"/>
            <w:szCs w:val="24"/>
            <w:rPrChange w:id="100" w:author="luthfinaufal07@gmail.com" w:date="2017-03-02T10:10:00Z">
              <w:rPr/>
            </w:rPrChange>
          </w:rPr>
          <w:t>Easy to learn</w:t>
        </w:r>
        <w:r w:rsidRPr="003A342A">
          <w:rPr>
            <w:sz w:val="24"/>
            <w:szCs w:val="24"/>
            <w:rPrChange w:id="101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02" w:author="luthfinaufal07@gmail.com" w:date="2017-03-02T10:10:00Z">
              <w:rPr/>
            </w:rPrChange>
          </w:rPr>
          <w:tab/>
          <w:t>: karena pengguna hanya butuh menyambungkan kontak listrik lalu menekan tombol on dan lampu</w:t>
        </w:r>
      </w:ins>
      <w:ins w:id="103" w:author="luthfinaufal07@gmail.com" w:date="2017-03-02T09:28:00Z">
        <w:r w:rsidRPr="003A342A">
          <w:rPr>
            <w:sz w:val="24"/>
            <w:szCs w:val="24"/>
            <w:rPrChange w:id="104" w:author="luthfinaufal07@gmail.com" w:date="2017-03-02T10:10:00Z">
              <w:rPr/>
            </w:rPrChange>
          </w:rPr>
          <w:t xml:space="preserve"> belajar</w:t>
        </w:r>
      </w:ins>
      <w:ins w:id="105" w:author="luthfinaufal07@gmail.com" w:date="2017-03-02T09:26:00Z">
        <w:r w:rsidRPr="003A342A">
          <w:rPr>
            <w:sz w:val="24"/>
            <w:szCs w:val="24"/>
            <w:rPrChange w:id="106" w:author="luthfinaufal07@gmail.com" w:date="2017-03-02T10:10:00Z">
              <w:rPr/>
            </w:rPrChange>
          </w:rPr>
          <w:t xml:space="preserve"> bisa digunakan</w:t>
        </w:r>
      </w:ins>
      <w:ins w:id="107" w:author="luthfinaufal07@gmail.com" w:date="2017-03-02T10:09:00Z">
        <w:r w:rsidR="003A342A" w:rsidRPr="003A342A">
          <w:rPr>
            <w:sz w:val="24"/>
            <w:szCs w:val="24"/>
            <w:rPrChange w:id="108" w:author="luthfinaufal07@gmail.com" w:date="2017-03-02T10:10:00Z">
              <w:rPr/>
            </w:rPrChange>
          </w:rPr>
          <w:t>.</w:t>
        </w:r>
      </w:ins>
    </w:p>
    <w:p w:rsidR="00FD1FA6" w:rsidRPr="003A342A" w:rsidRDefault="00FD1FA6" w:rsidP="00CD44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ins w:id="109" w:author="luthfinaufal07@gmail.com" w:date="2017-03-02T09:31:00Z"/>
          <w:sz w:val="24"/>
          <w:szCs w:val="24"/>
          <w:rPrChange w:id="110" w:author="luthfinaufal07@gmail.com" w:date="2017-03-02T10:10:00Z">
            <w:rPr>
              <w:ins w:id="111" w:author="luthfinaufal07@gmail.com" w:date="2017-03-02T09:31:00Z"/>
            </w:rPr>
          </w:rPrChange>
        </w:rPr>
        <w:pPrChange w:id="112" w:author="luthfinaufal07@gmail.com" w:date="2017-03-02T09:18:00Z">
          <w:pPr>
            <w:jc w:val="both"/>
          </w:pPr>
        </w:pPrChange>
      </w:pPr>
      <w:ins w:id="113" w:author="luthfinaufal07@gmail.com" w:date="2017-03-02T09:28:00Z">
        <w:r w:rsidRPr="003A342A">
          <w:rPr>
            <w:sz w:val="24"/>
            <w:szCs w:val="24"/>
            <w:rPrChange w:id="114" w:author="luthfinaufal07@gmail.com" w:date="2017-03-02T10:10:00Z">
              <w:rPr/>
            </w:rPrChange>
          </w:rPr>
          <w:t>Easy to remember</w:t>
        </w:r>
        <w:r w:rsidRPr="003A342A">
          <w:rPr>
            <w:sz w:val="24"/>
            <w:szCs w:val="24"/>
            <w:rPrChange w:id="115" w:author="luthfinaufal07@gmail.com" w:date="2017-03-02T10:10:00Z">
              <w:rPr/>
            </w:rPrChange>
          </w:rPr>
          <w:tab/>
          <w:t>: karena pengguna akan selalu bersama lampu</w:t>
        </w:r>
      </w:ins>
      <w:ins w:id="116" w:author="luthfinaufal07@gmail.com" w:date="2017-03-02T09:31:00Z">
        <w:r w:rsidRPr="003A342A">
          <w:rPr>
            <w:sz w:val="24"/>
            <w:szCs w:val="24"/>
            <w:rPrChange w:id="117" w:author="luthfinaufal07@gmail.com" w:date="2017-03-02T10:10:00Z">
              <w:rPr/>
            </w:rPrChange>
          </w:rPr>
          <w:t xml:space="preserve"> disaat belajar, membaca dan kegiatan lainnya</w:t>
        </w:r>
      </w:ins>
      <w:ins w:id="118" w:author="luthfinaufal07@gmail.com" w:date="2017-03-02T10:09:00Z">
        <w:r w:rsidR="003A342A" w:rsidRPr="003A342A">
          <w:rPr>
            <w:sz w:val="24"/>
            <w:szCs w:val="24"/>
            <w:rPrChange w:id="119" w:author="luthfinaufal07@gmail.com" w:date="2017-03-02T10:10:00Z">
              <w:rPr/>
            </w:rPrChange>
          </w:rPr>
          <w:t>.</w:t>
        </w:r>
      </w:ins>
    </w:p>
    <w:p w:rsidR="00FD1FA6" w:rsidRPr="003A342A" w:rsidRDefault="00FD1FA6" w:rsidP="00FD1FA6">
      <w:pPr>
        <w:spacing w:after="0" w:line="360" w:lineRule="auto"/>
        <w:jc w:val="both"/>
        <w:rPr>
          <w:ins w:id="120" w:author="luthfinaufal07@gmail.com" w:date="2017-03-02T09:31:00Z"/>
          <w:sz w:val="24"/>
          <w:szCs w:val="24"/>
          <w:rPrChange w:id="121" w:author="luthfinaufal07@gmail.com" w:date="2017-03-02T10:10:00Z">
            <w:rPr>
              <w:ins w:id="122" w:author="luthfinaufal07@gmail.com" w:date="2017-03-02T09:31:00Z"/>
            </w:rPr>
          </w:rPrChange>
        </w:rPr>
        <w:pPrChange w:id="123" w:author="luthfinaufal07@gmail.com" w:date="2017-03-02T09:31:00Z">
          <w:pPr>
            <w:jc w:val="both"/>
          </w:pPr>
        </w:pPrChange>
      </w:pPr>
    </w:p>
    <w:p w:rsidR="00FD1FA6" w:rsidRPr="003A342A" w:rsidRDefault="00FD1FA6" w:rsidP="00FD1FA6">
      <w:pPr>
        <w:spacing w:after="0" w:line="360" w:lineRule="auto"/>
        <w:jc w:val="both"/>
        <w:rPr>
          <w:ins w:id="124" w:author="luthfinaufal07@gmail.com" w:date="2017-03-02T09:31:00Z"/>
          <w:sz w:val="24"/>
          <w:szCs w:val="24"/>
          <w:rPrChange w:id="125" w:author="luthfinaufal07@gmail.com" w:date="2017-03-02T10:10:00Z">
            <w:rPr>
              <w:ins w:id="126" w:author="luthfinaufal07@gmail.com" w:date="2017-03-02T09:31:00Z"/>
            </w:rPr>
          </w:rPrChange>
        </w:rPr>
        <w:pPrChange w:id="127" w:author="luthfinaufal07@gmail.com" w:date="2017-03-02T09:31:00Z">
          <w:pPr>
            <w:jc w:val="both"/>
          </w:pPr>
        </w:pPrChange>
      </w:pPr>
      <w:ins w:id="128" w:author="luthfinaufal07@gmail.com" w:date="2017-03-02T09:31:00Z">
        <w:r w:rsidRPr="003A342A">
          <w:rPr>
            <w:sz w:val="24"/>
            <w:szCs w:val="24"/>
            <w:rPrChange w:id="129" w:author="luthfinaufal07@gmail.com" w:date="2017-03-02T10:10:00Z">
              <w:rPr/>
            </w:rPrChange>
          </w:rPr>
          <w:lastRenderedPageBreak/>
          <w:t>User experience</w:t>
        </w:r>
      </w:ins>
    </w:p>
    <w:p w:rsidR="00FD1FA6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130" w:author="luthfinaufal07@gmail.com" w:date="2017-03-02T09:36:00Z"/>
          <w:sz w:val="24"/>
          <w:szCs w:val="24"/>
          <w:rPrChange w:id="131" w:author="luthfinaufal07@gmail.com" w:date="2017-03-02T10:10:00Z">
            <w:rPr>
              <w:ins w:id="132" w:author="luthfinaufal07@gmail.com" w:date="2017-03-02T09:36:00Z"/>
            </w:rPr>
          </w:rPrChange>
        </w:rPr>
        <w:pPrChange w:id="133" w:author="luthfinaufal07@gmail.com" w:date="2017-03-02T09:31:00Z">
          <w:pPr>
            <w:jc w:val="both"/>
          </w:pPr>
        </w:pPrChange>
      </w:pPr>
      <w:ins w:id="134" w:author="luthfinaufal07@gmail.com" w:date="2017-03-02T09:34:00Z">
        <w:r w:rsidRPr="003A342A">
          <w:rPr>
            <w:sz w:val="24"/>
            <w:szCs w:val="24"/>
            <w:rPrChange w:id="135" w:author="luthfinaufal07@gmail.com" w:date="2017-03-02T10:10:00Z">
              <w:rPr/>
            </w:rPrChange>
          </w:rPr>
          <w:t>Satisfying</w:t>
        </w:r>
        <w:r w:rsidRPr="003A342A">
          <w:rPr>
            <w:sz w:val="24"/>
            <w:szCs w:val="24"/>
            <w:rPrChange w:id="136" w:author="luthfinaufal07@gmail.com" w:date="2017-03-02T10:10:00Z">
              <w:rPr/>
            </w:rPrChange>
          </w:rPr>
          <w:tab/>
        </w:r>
      </w:ins>
      <w:ins w:id="137" w:author="luthfinaufal07@gmail.com" w:date="2017-03-02T09:35:00Z">
        <w:r w:rsidRPr="003A342A">
          <w:rPr>
            <w:sz w:val="24"/>
            <w:szCs w:val="24"/>
            <w:rPrChange w:id="138" w:author="luthfinaufal07@gmail.com" w:date="2017-03-02T10:10:00Z">
              <w:rPr/>
            </w:rPrChange>
          </w:rPr>
          <w:tab/>
          <w:t xml:space="preserve">: </w:t>
        </w:r>
      </w:ins>
      <w:ins w:id="139" w:author="luthfinaufal07@gmail.com" w:date="2017-03-02T09:36:00Z">
        <w:r w:rsidRPr="003A342A">
          <w:rPr>
            <w:sz w:val="24"/>
            <w:szCs w:val="24"/>
            <w:rPrChange w:id="140" w:author="luthfinaufal07@gmail.com" w:date="2017-03-02T10:10:00Z">
              <w:rPr/>
            </w:rPrChange>
          </w:rPr>
          <w:t>karena pengguna bisa melengkungkan tiangnya sesuai kebutuhan pengguna</w:t>
        </w:r>
      </w:ins>
      <w:ins w:id="141" w:author="luthfinaufal07@gmail.com" w:date="2017-03-02T10:09:00Z">
        <w:r w:rsidR="003A342A" w:rsidRPr="003A342A">
          <w:rPr>
            <w:sz w:val="24"/>
            <w:szCs w:val="24"/>
            <w:rPrChange w:id="142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143" w:author="luthfinaufal07@gmail.com" w:date="2017-03-02T09:42:00Z"/>
          <w:sz w:val="24"/>
          <w:szCs w:val="24"/>
          <w:rPrChange w:id="144" w:author="luthfinaufal07@gmail.com" w:date="2017-03-02T10:10:00Z">
            <w:rPr>
              <w:ins w:id="145" w:author="luthfinaufal07@gmail.com" w:date="2017-03-02T09:42:00Z"/>
            </w:rPr>
          </w:rPrChange>
        </w:rPr>
        <w:pPrChange w:id="146" w:author="luthfinaufal07@gmail.com" w:date="2017-03-02T09:31:00Z">
          <w:pPr>
            <w:jc w:val="both"/>
          </w:pPr>
        </w:pPrChange>
      </w:pPr>
      <w:ins w:id="147" w:author="luthfinaufal07@gmail.com" w:date="2017-03-02T09:42:00Z">
        <w:r w:rsidRPr="003A342A">
          <w:rPr>
            <w:sz w:val="24"/>
            <w:szCs w:val="24"/>
            <w:rPrChange w:id="148" w:author="luthfinaufal07@gmail.com" w:date="2017-03-02T10:10:00Z">
              <w:rPr/>
            </w:rPrChange>
          </w:rPr>
          <w:t>Engageable</w:t>
        </w:r>
        <w:r w:rsidRPr="003A342A">
          <w:rPr>
            <w:sz w:val="24"/>
            <w:szCs w:val="24"/>
            <w:rPrChange w:id="149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50" w:author="luthfinaufal07@gmail.com" w:date="2017-03-02T10:10:00Z">
              <w:rPr/>
            </w:rPrChange>
          </w:rPr>
          <w:tab/>
          <w:t>:</w:t>
        </w:r>
      </w:ins>
      <w:ins w:id="151" w:author="luthfinaufal07@gmail.com" w:date="2017-03-02T09:44:00Z">
        <w:r w:rsidRPr="003A342A">
          <w:rPr>
            <w:sz w:val="24"/>
            <w:szCs w:val="24"/>
            <w:rPrChange w:id="152" w:author="luthfinaufal07@gmail.com" w:date="2017-03-02T10:10:00Z">
              <w:rPr/>
            </w:rPrChange>
          </w:rPr>
          <w:t xml:space="preserve"> </w:t>
        </w:r>
        <w:r w:rsidR="001D6E52" w:rsidRPr="003A342A">
          <w:rPr>
            <w:sz w:val="24"/>
            <w:szCs w:val="24"/>
            <w:rPrChange w:id="153" w:author="luthfinaufal07@gmail.com" w:date="2017-03-02T10:10:00Z">
              <w:rPr/>
            </w:rPrChange>
          </w:rPr>
          <w:t>karena cahayanya yang terang</w:t>
        </w:r>
      </w:ins>
      <w:ins w:id="154" w:author="luthfinaufal07@gmail.com" w:date="2017-03-02T10:09:00Z">
        <w:r w:rsidR="003A342A" w:rsidRPr="003A342A">
          <w:rPr>
            <w:sz w:val="24"/>
            <w:szCs w:val="24"/>
            <w:rPrChange w:id="155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156" w:author="luthfinaufal07@gmail.com" w:date="2017-03-02T09:42:00Z"/>
          <w:sz w:val="24"/>
          <w:szCs w:val="24"/>
          <w:rPrChange w:id="157" w:author="luthfinaufal07@gmail.com" w:date="2017-03-02T10:10:00Z">
            <w:rPr>
              <w:ins w:id="158" w:author="luthfinaufal07@gmail.com" w:date="2017-03-02T09:42:00Z"/>
            </w:rPr>
          </w:rPrChange>
        </w:rPr>
        <w:pPrChange w:id="159" w:author="luthfinaufal07@gmail.com" w:date="2017-03-02T09:31:00Z">
          <w:pPr>
            <w:jc w:val="both"/>
          </w:pPr>
        </w:pPrChange>
      </w:pPr>
      <w:ins w:id="160" w:author="luthfinaufal07@gmail.com" w:date="2017-03-02T09:42:00Z">
        <w:r w:rsidRPr="003A342A">
          <w:rPr>
            <w:sz w:val="24"/>
            <w:szCs w:val="24"/>
            <w:rPrChange w:id="161" w:author="luthfinaufal07@gmail.com" w:date="2017-03-02T10:10:00Z">
              <w:rPr/>
            </w:rPrChange>
          </w:rPr>
          <w:t>Fun</w:t>
        </w:r>
        <w:r w:rsidRPr="003A342A">
          <w:rPr>
            <w:sz w:val="24"/>
            <w:szCs w:val="24"/>
            <w:rPrChange w:id="162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63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64" w:author="luthfinaufal07@gmail.com" w:date="2017-03-02T10:10:00Z">
              <w:rPr/>
            </w:rPrChange>
          </w:rPr>
          <w:tab/>
          <w:t>:</w:t>
        </w:r>
      </w:ins>
      <w:ins w:id="165" w:author="luthfinaufal07@gmail.com" w:date="2017-03-02T09:44:00Z">
        <w:r w:rsidR="001D6E52" w:rsidRPr="003A342A">
          <w:rPr>
            <w:sz w:val="24"/>
            <w:szCs w:val="24"/>
            <w:rPrChange w:id="166" w:author="luthfinaufal07@gmail.com" w:date="2017-03-02T10:10:00Z">
              <w:rPr/>
            </w:rPrChange>
          </w:rPr>
          <w:t xml:space="preserve"> karena bisa memainkan bayangan tangan dengan mengarahkan tiang lampu ke dinding</w:t>
        </w:r>
      </w:ins>
      <w:ins w:id="167" w:author="luthfinaufal07@gmail.com" w:date="2017-03-02T10:10:00Z">
        <w:r w:rsidR="003A342A" w:rsidRPr="003A342A">
          <w:rPr>
            <w:sz w:val="24"/>
            <w:szCs w:val="24"/>
            <w:rPrChange w:id="168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169" w:author="luthfinaufal07@gmail.com" w:date="2017-03-02T09:42:00Z"/>
          <w:sz w:val="24"/>
          <w:szCs w:val="24"/>
          <w:rPrChange w:id="170" w:author="luthfinaufal07@gmail.com" w:date="2017-03-02T10:10:00Z">
            <w:rPr>
              <w:ins w:id="171" w:author="luthfinaufal07@gmail.com" w:date="2017-03-02T09:42:00Z"/>
            </w:rPr>
          </w:rPrChange>
        </w:rPr>
        <w:pPrChange w:id="172" w:author="luthfinaufal07@gmail.com" w:date="2017-03-02T09:31:00Z">
          <w:pPr>
            <w:jc w:val="both"/>
          </w:pPr>
        </w:pPrChange>
      </w:pPr>
      <w:ins w:id="173" w:author="luthfinaufal07@gmail.com" w:date="2017-03-02T09:42:00Z">
        <w:r w:rsidRPr="003A342A">
          <w:rPr>
            <w:sz w:val="24"/>
            <w:szCs w:val="24"/>
            <w:rPrChange w:id="174" w:author="luthfinaufal07@gmail.com" w:date="2017-03-02T10:10:00Z">
              <w:rPr/>
            </w:rPrChange>
          </w:rPr>
          <w:t>Entertaining</w:t>
        </w:r>
        <w:r w:rsidRPr="003A342A">
          <w:rPr>
            <w:sz w:val="24"/>
            <w:szCs w:val="24"/>
            <w:rPrChange w:id="175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76" w:author="luthfinaufal07@gmail.com" w:date="2017-03-02T10:10:00Z">
              <w:rPr/>
            </w:rPrChange>
          </w:rPr>
          <w:tab/>
          <w:t>:</w:t>
        </w:r>
      </w:ins>
      <w:ins w:id="177" w:author="luthfinaufal07@gmail.com" w:date="2017-03-02T09:45:00Z">
        <w:r w:rsidR="001D6E52" w:rsidRPr="003A342A">
          <w:rPr>
            <w:sz w:val="24"/>
            <w:szCs w:val="24"/>
            <w:rPrChange w:id="178" w:author="luthfinaufal07@gmail.com" w:date="2017-03-02T10:10:00Z">
              <w:rPr/>
            </w:rPrChange>
          </w:rPr>
          <w:t xml:space="preserve"> </w:t>
        </w:r>
      </w:ins>
      <w:ins w:id="179" w:author="luthfinaufal07@gmail.com" w:date="2017-03-02T09:47:00Z">
        <w:r w:rsidR="001D6E52" w:rsidRPr="003A342A">
          <w:rPr>
            <w:sz w:val="24"/>
            <w:szCs w:val="24"/>
            <w:rPrChange w:id="180" w:author="luthfinaufal07@gmail.com" w:date="2017-03-02T10:10:00Z">
              <w:rPr/>
            </w:rPrChange>
          </w:rPr>
          <w:t>sama seperti fun diatas, menghibur</w:t>
        </w:r>
      </w:ins>
      <w:ins w:id="181" w:author="luthfinaufal07@gmail.com" w:date="2017-03-02T10:10:00Z">
        <w:r w:rsidR="003A342A" w:rsidRPr="003A342A">
          <w:rPr>
            <w:sz w:val="24"/>
            <w:szCs w:val="24"/>
            <w:rPrChange w:id="182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183" w:author="luthfinaufal07@gmail.com" w:date="2017-03-02T09:43:00Z"/>
          <w:sz w:val="24"/>
          <w:szCs w:val="24"/>
          <w:rPrChange w:id="184" w:author="luthfinaufal07@gmail.com" w:date="2017-03-02T10:10:00Z">
            <w:rPr>
              <w:ins w:id="185" w:author="luthfinaufal07@gmail.com" w:date="2017-03-02T09:43:00Z"/>
            </w:rPr>
          </w:rPrChange>
        </w:rPr>
        <w:pPrChange w:id="186" w:author="luthfinaufal07@gmail.com" w:date="2017-03-02T09:31:00Z">
          <w:pPr>
            <w:jc w:val="both"/>
          </w:pPr>
        </w:pPrChange>
      </w:pPr>
      <w:ins w:id="187" w:author="luthfinaufal07@gmail.com" w:date="2017-03-02T09:42:00Z">
        <w:r w:rsidRPr="003A342A">
          <w:rPr>
            <w:sz w:val="24"/>
            <w:szCs w:val="24"/>
            <w:rPrChange w:id="188" w:author="luthfinaufal07@gmail.com" w:date="2017-03-02T10:10:00Z">
              <w:rPr/>
            </w:rPrChange>
          </w:rPr>
          <w:t>Helpful</w:t>
        </w:r>
        <w:r w:rsidRPr="003A342A">
          <w:rPr>
            <w:sz w:val="24"/>
            <w:szCs w:val="24"/>
            <w:rPrChange w:id="189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90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191" w:author="luthfinaufal07@gmail.com" w:date="2017-03-02T10:10:00Z">
              <w:rPr/>
            </w:rPrChange>
          </w:rPr>
          <w:tab/>
        </w:r>
      </w:ins>
      <w:ins w:id="192" w:author="luthfinaufal07@gmail.com" w:date="2017-03-02T09:43:00Z">
        <w:r w:rsidRPr="003A342A">
          <w:rPr>
            <w:sz w:val="24"/>
            <w:szCs w:val="24"/>
            <w:rPrChange w:id="193" w:author="luthfinaufal07@gmail.com" w:date="2017-03-02T10:10:00Z">
              <w:rPr/>
            </w:rPrChange>
          </w:rPr>
          <w:t>:</w:t>
        </w:r>
      </w:ins>
      <w:ins w:id="194" w:author="luthfinaufal07@gmail.com" w:date="2017-03-02T09:47:00Z">
        <w:r w:rsidR="001D6E52" w:rsidRPr="003A342A">
          <w:rPr>
            <w:sz w:val="24"/>
            <w:szCs w:val="24"/>
            <w:rPrChange w:id="195" w:author="luthfinaufal07@gmail.com" w:date="2017-03-02T10:10:00Z">
              <w:rPr/>
            </w:rPrChange>
          </w:rPr>
          <w:t xml:space="preserve"> karenan dapat membantu bagi pengguna yang penglihatannya kurang ketika cahaya ruangan </w:t>
        </w:r>
      </w:ins>
      <w:ins w:id="196" w:author="luthfinaufal07@gmail.com" w:date="2017-03-02T09:48:00Z">
        <w:r w:rsidR="001D6E52" w:rsidRPr="003A342A">
          <w:rPr>
            <w:sz w:val="24"/>
            <w:szCs w:val="24"/>
            <w:rPrChange w:id="197" w:author="luthfinaufal07@gmail.com" w:date="2017-03-02T10:10:00Z">
              <w:rPr/>
            </w:rPrChange>
          </w:rPr>
          <w:t xml:space="preserve">sedikit </w:t>
        </w:r>
      </w:ins>
      <w:ins w:id="198" w:author="luthfinaufal07@gmail.com" w:date="2017-03-02T09:47:00Z">
        <w:r w:rsidR="001D6E52" w:rsidRPr="003A342A">
          <w:rPr>
            <w:sz w:val="24"/>
            <w:szCs w:val="24"/>
            <w:rPrChange w:id="199" w:author="luthfinaufal07@gmail.com" w:date="2017-03-02T10:10:00Z">
              <w:rPr/>
            </w:rPrChange>
          </w:rPr>
          <w:t>gelap</w:t>
        </w:r>
      </w:ins>
      <w:ins w:id="200" w:author="luthfinaufal07@gmail.com" w:date="2017-03-02T10:10:00Z">
        <w:r w:rsidR="003A342A" w:rsidRPr="003A342A">
          <w:rPr>
            <w:sz w:val="24"/>
            <w:szCs w:val="24"/>
            <w:rPrChange w:id="201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FD1F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202" w:author="luthfinaufal07@gmail.com" w:date="2017-03-02T09:43:00Z"/>
          <w:sz w:val="24"/>
          <w:szCs w:val="24"/>
          <w:rPrChange w:id="203" w:author="luthfinaufal07@gmail.com" w:date="2017-03-02T10:10:00Z">
            <w:rPr>
              <w:ins w:id="204" w:author="luthfinaufal07@gmail.com" w:date="2017-03-02T09:43:00Z"/>
            </w:rPr>
          </w:rPrChange>
        </w:rPr>
        <w:pPrChange w:id="205" w:author="luthfinaufal07@gmail.com" w:date="2017-03-02T09:31:00Z">
          <w:pPr>
            <w:jc w:val="both"/>
          </w:pPr>
        </w:pPrChange>
      </w:pPr>
      <w:ins w:id="206" w:author="luthfinaufal07@gmail.com" w:date="2017-03-02T09:43:00Z">
        <w:r w:rsidRPr="003A342A">
          <w:rPr>
            <w:sz w:val="24"/>
            <w:szCs w:val="24"/>
            <w:rPrChange w:id="207" w:author="luthfinaufal07@gmail.com" w:date="2017-03-02T10:10:00Z">
              <w:rPr/>
            </w:rPrChange>
          </w:rPr>
          <w:t>Motivating</w:t>
        </w:r>
        <w:r w:rsidRPr="003A342A">
          <w:rPr>
            <w:sz w:val="24"/>
            <w:szCs w:val="24"/>
            <w:rPrChange w:id="208" w:author="luthfinaufal07@gmail.com" w:date="2017-03-02T10:10:00Z">
              <w:rPr/>
            </w:rPrChange>
          </w:rPr>
          <w:tab/>
        </w:r>
        <w:r w:rsidRPr="003A342A">
          <w:rPr>
            <w:sz w:val="24"/>
            <w:szCs w:val="24"/>
            <w:rPrChange w:id="209" w:author="luthfinaufal07@gmail.com" w:date="2017-03-02T10:10:00Z">
              <w:rPr/>
            </w:rPrChange>
          </w:rPr>
          <w:tab/>
          <w:t>:</w:t>
        </w:r>
      </w:ins>
      <w:ins w:id="210" w:author="luthfinaufal07@gmail.com" w:date="2017-03-02T09:53:00Z">
        <w:r w:rsidR="001D6E52" w:rsidRPr="003A342A">
          <w:rPr>
            <w:sz w:val="24"/>
            <w:szCs w:val="24"/>
            <w:rPrChange w:id="211" w:author="luthfinaufal07@gmail.com" w:date="2017-03-02T10:10:00Z">
              <w:rPr/>
            </w:rPrChange>
          </w:rPr>
          <w:t xml:space="preserve"> </w:t>
        </w:r>
      </w:ins>
      <w:ins w:id="212" w:author="luthfinaufal07@gmail.com" w:date="2017-03-02T09:49:00Z">
        <w:r w:rsidR="001D6E52" w:rsidRPr="003A342A">
          <w:rPr>
            <w:sz w:val="24"/>
            <w:szCs w:val="24"/>
            <w:rPrChange w:id="213" w:author="luthfinaufal07@gmail.com" w:date="2017-03-02T10:10:00Z">
              <w:rPr/>
            </w:rPrChange>
          </w:rPr>
          <w:t>bisa diibaratkan jadilah orang yang bermanfaat selama masih hidup</w:t>
        </w:r>
      </w:ins>
      <w:ins w:id="214" w:author="luthfinaufal07@gmail.com" w:date="2017-03-02T09:50:00Z">
        <w:r w:rsidR="001D6E52" w:rsidRPr="003A342A">
          <w:rPr>
            <w:sz w:val="24"/>
            <w:szCs w:val="24"/>
            <w:rPrChange w:id="215" w:author="luthfinaufal07@gmail.com" w:date="2017-03-02T10:10:00Z">
              <w:rPr/>
            </w:rPrChange>
          </w:rPr>
          <w:t xml:space="preserve"> dan masih punya tenaga</w:t>
        </w:r>
      </w:ins>
      <w:ins w:id="216" w:author="luthfinaufal07@gmail.com" w:date="2017-03-02T09:49:00Z">
        <w:r w:rsidR="001D6E52" w:rsidRPr="003A342A">
          <w:rPr>
            <w:sz w:val="24"/>
            <w:szCs w:val="24"/>
            <w:rPrChange w:id="217" w:author="luthfinaufal07@gmail.com" w:date="2017-03-02T10:10:00Z">
              <w:rPr/>
            </w:rPrChange>
          </w:rPr>
          <w:t xml:space="preserve">, begitupun lampu belajar akan selalu menerangi selama masih ada aliran listrik </w:t>
        </w:r>
      </w:ins>
      <w:ins w:id="218" w:author="luthfinaufal07@gmail.com" w:date="2017-03-02T09:50:00Z">
        <w:r w:rsidR="001D6E52" w:rsidRPr="003A342A">
          <w:rPr>
            <w:sz w:val="24"/>
            <w:szCs w:val="24"/>
            <w:rPrChange w:id="219" w:author="luthfinaufal07@gmail.com" w:date="2017-03-02T10:10:00Z">
              <w:rPr/>
            </w:rPrChange>
          </w:rPr>
          <w:t>dan lampu yang masih bisa bertahan</w:t>
        </w:r>
      </w:ins>
    </w:p>
    <w:p w:rsidR="0025687E" w:rsidRPr="003A342A" w:rsidRDefault="0025687E" w:rsidP="002568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220" w:author="luthfinaufal07@gmail.com" w:date="2017-03-02T09:43:00Z"/>
          <w:sz w:val="24"/>
          <w:szCs w:val="24"/>
          <w:rPrChange w:id="221" w:author="luthfinaufal07@gmail.com" w:date="2017-03-02T10:10:00Z">
            <w:rPr>
              <w:ins w:id="222" w:author="luthfinaufal07@gmail.com" w:date="2017-03-02T09:43:00Z"/>
            </w:rPr>
          </w:rPrChange>
        </w:rPr>
        <w:pPrChange w:id="223" w:author="luthfinaufal07@gmail.com" w:date="2017-03-02T09:43:00Z">
          <w:pPr>
            <w:jc w:val="both"/>
          </w:pPr>
        </w:pPrChange>
      </w:pPr>
      <w:ins w:id="224" w:author="luthfinaufal07@gmail.com" w:date="2017-03-02T09:43:00Z">
        <w:r w:rsidRPr="003A342A">
          <w:rPr>
            <w:sz w:val="24"/>
            <w:szCs w:val="24"/>
            <w:rPrChange w:id="225" w:author="luthfinaufal07@gmail.com" w:date="2017-03-02T10:10:00Z">
              <w:rPr/>
            </w:rPrChange>
          </w:rPr>
          <w:t>Aesthetical</w:t>
        </w:r>
      </w:ins>
      <w:ins w:id="226" w:author="luthfinaufal07@gmail.com" w:date="2017-03-02T10:06:00Z">
        <w:r w:rsidR="00A211B2" w:rsidRPr="003A342A">
          <w:rPr>
            <w:sz w:val="24"/>
            <w:szCs w:val="24"/>
            <w:rPrChange w:id="227" w:author="luthfinaufal07@gmail.com" w:date="2017-03-02T10:10:00Z">
              <w:rPr/>
            </w:rPrChange>
          </w:rPr>
          <w:t>l</w:t>
        </w:r>
      </w:ins>
      <w:ins w:id="228" w:author="luthfinaufal07@gmail.com" w:date="2017-03-02T09:43:00Z">
        <w:r w:rsidRPr="003A342A">
          <w:rPr>
            <w:sz w:val="24"/>
            <w:szCs w:val="24"/>
            <w:rPrChange w:id="229" w:author="luthfinaufal07@gmail.com" w:date="2017-03-02T10:10:00Z">
              <w:rPr/>
            </w:rPrChange>
          </w:rPr>
          <w:t>y pleasing</w:t>
        </w:r>
        <w:r w:rsidRPr="003A342A">
          <w:rPr>
            <w:sz w:val="24"/>
            <w:szCs w:val="24"/>
            <w:rPrChange w:id="230" w:author="luthfinaufal07@gmail.com" w:date="2017-03-02T10:10:00Z">
              <w:rPr/>
            </w:rPrChange>
          </w:rPr>
          <w:tab/>
          <w:t>:</w:t>
        </w:r>
      </w:ins>
      <w:ins w:id="231" w:author="luthfinaufal07@gmail.com" w:date="2017-03-02T09:52:00Z">
        <w:r w:rsidR="001D6E52" w:rsidRPr="003A342A">
          <w:rPr>
            <w:sz w:val="24"/>
            <w:szCs w:val="24"/>
            <w:rPrChange w:id="232" w:author="luthfinaufal07@gmail.com" w:date="2017-03-02T10:10:00Z">
              <w:rPr/>
            </w:rPrChange>
          </w:rPr>
          <w:t xml:space="preserve"> </w:t>
        </w:r>
      </w:ins>
      <w:ins w:id="233" w:author="luthfinaufal07@gmail.com" w:date="2017-03-02T10:05:00Z">
        <w:r w:rsidR="00A211B2" w:rsidRPr="003A342A">
          <w:rPr>
            <w:sz w:val="24"/>
            <w:szCs w:val="24"/>
            <w:rPrChange w:id="234" w:author="luthfinaufal07@gmail.com" w:date="2017-03-02T10:10:00Z">
              <w:rPr/>
            </w:rPrChange>
          </w:rPr>
          <w:t>sama seperti fun dan entertaining</w:t>
        </w:r>
      </w:ins>
      <w:ins w:id="235" w:author="luthfinaufal07@gmail.com" w:date="2017-03-02T10:10:00Z">
        <w:r w:rsidR="003A342A" w:rsidRPr="003A342A">
          <w:rPr>
            <w:sz w:val="24"/>
            <w:szCs w:val="24"/>
            <w:rPrChange w:id="236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2568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ins w:id="237" w:author="luthfinaufal07@gmail.com" w:date="2017-03-02T09:43:00Z"/>
          <w:sz w:val="24"/>
          <w:szCs w:val="24"/>
          <w:rPrChange w:id="238" w:author="luthfinaufal07@gmail.com" w:date="2017-03-02T10:10:00Z">
            <w:rPr>
              <w:ins w:id="239" w:author="luthfinaufal07@gmail.com" w:date="2017-03-02T09:43:00Z"/>
            </w:rPr>
          </w:rPrChange>
        </w:rPr>
        <w:pPrChange w:id="240" w:author="luthfinaufal07@gmail.com" w:date="2017-03-02T09:43:00Z">
          <w:pPr>
            <w:jc w:val="both"/>
          </w:pPr>
        </w:pPrChange>
      </w:pPr>
      <w:ins w:id="241" w:author="luthfinaufal07@gmail.com" w:date="2017-03-02T09:43:00Z">
        <w:r w:rsidRPr="003A342A">
          <w:rPr>
            <w:sz w:val="24"/>
            <w:szCs w:val="24"/>
            <w:rPrChange w:id="242" w:author="luthfinaufal07@gmail.com" w:date="2017-03-02T10:10:00Z">
              <w:rPr/>
            </w:rPrChange>
          </w:rPr>
          <w:t>Supportive of creativity rewarding</w:t>
        </w:r>
        <w:r w:rsidRPr="003A342A">
          <w:rPr>
            <w:sz w:val="24"/>
            <w:szCs w:val="24"/>
            <w:rPrChange w:id="243" w:author="luthfinaufal07@gmail.com" w:date="2017-03-02T10:10:00Z">
              <w:rPr/>
            </w:rPrChange>
          </w:rPr>
          <w:tab/>
          <w:t>:</w:t>
        </w:r>
      </w:ins>
      <w:ins w:id="244" w:author="luthfinaufal07@gmail.com" w:date="2017-03-02T10:03:00Z">
        <w:r w:rsidR="00923A3A" w:rsidRPr="003A342A">
          <w:rPr>
            <w:sz w:val="24"/>
            <w:szCs w:val="24"/>
            <w:rPrChange w:id="245" w:author="luthfinaufal07@gmail.com" w:date="2017-03-02T10:10:00Z">
              <w:rPr/>
            </w:rPrChange>
          </w:rPr>
          <w:t xml:space="preserve"> </w:t>
        </w:r>
      </w:ins>
      <w:ins w:id="246" w:author="luthfinaufal07@gmail.com" w:date="2017-03-02T10:05:00Z">
        <w:r w:rsidR="00A211B2" w:rsidRPr="003A342A">
          <w:rPr>
            <w:sz w:val="24"/>
            <w:szCs w:val="24"/>
            <w:rPrChange w:id="247" w:author="luthfinaufal07@gmail.com" w:date="2017-03-02T10:10:00Z">
              <w:rPr/>
            </w:rPrChange>
          </w:rPr>
          <w:t>sangat mendukung kreativitas dalam mencapai penghargaan</w:t>
        </w:r>
      </w:ins>
      <w:ins w:id="248" w:author="luthfinaufal07@gmail.com" w:date="2017-03-02T10:10:00Z">
        <w:r w:rsidR="003A342A" w:rsidRPr="003A342A">
          <w:rPr>
            <w:sz w:val="24"/>
            <w:szCs w:val="24"/>
            <w:rPrChange w:id="249" w:author="luthfinaufal07@gmail.com" w:date="2017-03-02T10:10:00Z">
              <w:rPr/>
            </w:rPrChange>
          </w:rPr>
          <w:t>.</w:t>
        </w:r>
      </w:ins>
    </w:p>
    <w:p w:rsidR="0025687E" w:rsidRPr="003A342A" w:rsidRDefault="0025687E" w:rsidP="002568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rPrChange w:id="250" w:author="luthfinaufal07@gmail.com" w:date="2017-03-02T10:10:00Z">
            <w:rPr/>
          </w:rPrChange>
        </w:rPr>
        <w:pPrChange w:id="251" w:author="luthfinaufal07@gmail.com" w:date="2017-03-02T09:43:00Z">
          <w:pPr>
            <w:jc w:val="both"/>
          </w:pPr>
        </w:pPrChange>
      </w:pPr>
      <w:ins w:id="252" w:author="luthfinaufal07@gmail.com" w:date="2017-03-02T09:43:00Z">
        <w:r w:rsidRPr="003A342A">
          <w:rPr>
            <w:sz w:val="24"/>
            <w:szCs w:val="24"/>
            <w:rPrChange w:id="253" w:author="luthfinaufal07@gmail.com" w:date="2017-03-02T10:10:00Z">
              <w:rPr/>
            </w:rPrChange>
          </w:rPr>
          <w:t xml:space="preserve">Functionally </w:t>
        </w:r>
      </w:ins>
      <w:ins w:id="254" w:author="luthfinaufal07@gmail.com" w:date="2017-03-02T09:44:00Z">
        <w:r w:rsidR="00A211B2" w:rsidRPr="003A342A">
          <w:rPr>
            <w:sz w:val="24"/>
            <w:szCs w:val="24"/>
            <w:rPrChange w:id="255" w:author="luthfinaufal07@gmail.com" w:date="2017-03-02T10:10:00Z">
              <w:rPr/>
            </w:rPrChange>
          </w:rPr>
          <w:t>fulfil</w:t>
        </w:r>
      </w:ins>
      <w:ins w:id="256" w:author="luthfinaufal07@gmail.com" w:date="2017-03-02T10:06:00Z">
        <w:r w:rsidR="00A211B2" w:rsidRPr="003A342A">
          <w:rPr>
            <w:sz w:val="24"/>
            <w:szCs w:val="24"/>
            <w:rPrChange w:id="257" w:author="luthfinaufal07@gmail.com" w:date="2017-03-02T10:10:00Z">
              <w:rPr/>
            </w:rPrChange>
          </w:rPr>
          <w:t>l</w:t>
        </w:r>
      </w:ins>
      <w:ins w:id="258" w:author="luthfinaufal07@gmail.com" w:date="2017-03-02T09:44:00Z">
        <w:r w:rsidRPr="003A342A">
          <w:rPr>
            <w:sz w:val="24"/>
            <w:szCs w:val="24"/>
            <w:rPrChange w:id="259" w:author="luthfinaufal07@gmail.com" w:date="2017-03-02T10:10:00Z">
              <w:rPr/>
            </w:rPrChange>
          </w:rPr>
          <w:t>ing</w:t>
        </w:r>
        <w:r w:rsidRPr="003A342A">
          <w:rPr>
            <w:sz w:val="24"/>
            <w:szCs w:val="24"/>
            <w:rPrChange w:id="260" w:author="luthfinaufal07@gmail.com" w:date="2017-03-02T10:10:00Z">
              <w:rPr/>
            </w:rPrChange>
          </w:rPr>
          <w:tab/>
          <w:t>:</w:t>
        </w:r>
      </w:ins>
      <w:ins w:id="261" w:author="luthfinaufal07@gmail.com" w:date="2017-03-02T10:03:00Z">
        <w:r w:rsidR="00923A3A" w:rsidRPr="003A342A">
          <w:rPr>
            <w:sz w:val="24"/>
            <w:szCs w:val="24"/>
            <w:rPrChange w:id="262" w:author="luthfinaufal07@gmail.com" w:date="2017-03-02T10:10:00Z">
              <w:rPr/>
            </w:rPrChange>
          </w:rPr>
          <w:t xml:space="preserve"> </w:t>
        </w:r>
      </w:ins>
      <w:ins w:id="263" w:author="luthfinaufal07@gmail.com" w:date="2017-03-02T10:06:00Z">
        <w:r w:rsidR="00A211B2" w:rsidRPr="003A342A">
          <w:rPr>
            <w:sz w:val="24"/>
            <w:szCs w:val="24"/>
            <w:rPrChange w:id="264" w:author="luthfinaufal07@gmail.com" w:date="2017-03-02T10:10:00Z">
              <w:rPr/>
            </w:rPrChange>
          </w:rPr>
          <w:t>karena fungsi dari lampu belajar ini sendiri adalah untuk membantu pencahayaan dalam ruangan yang sedikit gelap</w:t>
        </w:r>
      </w:ins>
      <w:ins w:id="265" w:author="luthfinaufal07@gmail.com" w:date="2017-03-02T10:10:00Z">
        <w:r w:rsidR="003A342A" w:rsidRPr="003A342A">
          <w:rPr>
            <w:sz w:val="24"/>
            <w:szCs w:val="24"/>
            <w:rPrChange w:id="266" w:author="luthfinaufal07@gmail.com" w:date="2017-03-02T10:10:00Z">
              <w:rPr/>
            </w:rPrChange>
          </w:rPr>
          <w:t>.</w:t>
        </w:r>
      </w:ins>
    </w:p>
    <w:sectPr w:rsidR="0025687E" w:rsidRPr="003A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587F"/>
    <w:multiLevelType w:val="hybridMultilevel"/>
    <w:tmpl w:val="C0B8D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4AB9"/>
    <w:multiLevelType w:val="hybridMultilevel"/>
    <w:tmpl w:val="1C2659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thfinaufal07@gmail.com">
    <w15:presenceInfo w15:providerId="Windows Live" w15:userId="f1bd322e45f29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06"/>
    <w:rsid w:val="00041E1E"/>
    <w:rsid w:val="00161406"/>
    <w:rsid w:val="001D6E52"/>
    <w:rsid w:val="0025687E"/>
    <w:rsid w:val="002B1E52"/>
    <w:rsid w:val="003800D4"/>
    <w:rsid w:val="0039362B"/>
    <w:rsid w:val="003A342A"/>
    <w:rsid w:val="0044133B"/>
    <w:rsid w:val="00572637"/>
    <w:rsid w:val="006E37D7"/>
    <w:rsid w:val="006E3E46"/>
    <w:rsid w:val="007A4C2C"/>
    <w:rsid w:val="007D722E"/>
    <w:rsid w:val="00802A3F"/>
    <w:rsid w:val="008330B1"/>
    <w:rsid w:val="0085430C"/>
    <w:rsid w:val="008F4C5D"/>
    <w:rsid w:val="00923A3A"/>
    <w:rsid w:val="00944345"/>
    <w:rsid w:val="00990B39"/>
    <w:rsid w:val="00A211B2"/>
    <w:rsid w:val="00BA04EE"/>
    <w:rsid w:val="00C269AB"/>
    <w:rsid w:val="00CD4421"/>
    <w:rsid w:val="00DE6D98"/>
    <w:rsid w:val="00DF1442"/>
    <w:rsid w:val="00E61B61"/>
    <w:rsid w:val="00F52F39"/>
    <w:rsid w:val="00FD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2A55"/>
  <w15:chartTrackingRefBased/>
  <w15:docId w15:val="{27C9AA85-06A4-43A5-A97B-CFCBFAD7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luthfinaufal07@gmail.com</dc:creator>
  <cp:keywords/>
  <dc:description/>
  <cp:lastModifiedBy>luthfinaufal07@gmail.com</cp:lastModifiedBy>
  <cp:revision>2</cp:revision>
  <dcterms:created xsi:type="dcterms:W3CDTF">2017-03-02T02:01:00Z</dcterms:created>
  <dcterms:modified xsi:type="dcterms:W3CDTF">2017-03-02T03:11:00Z</dcterms:modified>
</cp:coreProperties>
</file>